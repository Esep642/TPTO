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2D2" w:rsidRPr="00B43293" w:rsidRDefault="00074C77">
      <w:pP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AR"/>
        </w:rPr>
      </w:pPr>
      <w:r w:rsidRPr="00B4329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AR"/>
        </w:rPr>
        <w:t xml:space="preserve">Juego de </w:t>
      </w:r>
      <w:proofErr w:type="spellStart"/>
      <w:r w:rsidRPr="00B4329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AR"/>
        </w:rPr>
        <w:t>tp</w:t>
      </w:r>
      <w:proofErr w:type="spellEnd"/>
      <w:r w:rsidRPr="00B43293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s-AR"/>
        </w:rPr>
        <w:t xml:space="preserve"> de TO</w:t>
      </w:r>
    </w:p>
    <w:p w:rsidR="00B43293" w:rsidRPr="00B43293" w:rsidRDefault="00B43293" w:rsidP="00B43293">
      <w:r>
        <w:t>En una run de prueba del juego las mediciones mostraron que en 1 minuto la pantalla se actualizo tan solo 12 veces.</w:t>
      </w:r>
      <w:r>
        <w:br/>
        <w:t>El generador de perfiles de rendimiento mostro lo s</w:t>
      </w:r>
      <w:r>
        <w:t>iguiente:</w:t>
      </w:r>
    </w:p>
    <w:p w:rsidR="00074C77" w:rsidRDefault="00B43293">
      <w:r>
        <w:rPr>
          <w:noProof/>
          <w:lang w:eastAsia="es-AR"/>
        </w:rPr>
        <w:drawing>
          <wp:inline distT="0" distB="0" distL="0" distR="0">
            <wp:extent cx="5610225" cy="4057650"/>
            <wp:effectExtent l="0" t="0" r="9525" b="0"/>
            <wp:docPr id="1" name="Picture 1" descr="C:\Users\User\Desktop\Profil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fil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73" w:rsidRDefault="00424C73">
      <w:proofErr w:type="spellStart"/>
      <w:r w:rsidRPr="00424C73">
        <w:rPr>
          <w:lang w:val="en-US"/>
        </w:rPr>
        <w:lastRenderedPageBreak/>
        <w:t>Tras</w:t>
      </w:r>
      <w:proofErr w:type="spellEnd"/>
      <w:r w:rsidRPr="00424C73">
        <w:rPr>
          <w:lang w:val="en-US"/>
        </w:rPr>
        <w:t xml:space="preserve"> </w:t>
      </w:r>
      <w:proofErr w:type="spellStart"/>
      <w:proofErr w:type="gramStart"/>
      <w:r w:rsidRPr="00424C73">
        <w:rPr>
          <w:lang w:val="en-US"/>
        </w:rPr>
        <w:t>checkear</w:t>
      </w:r>
      <w:proofErr w:type="spellEnd"/>
      <w:r w:rsidRPr="00424C73">
        <w:rPr>
          <w:lang w:val="en-US"/>
        </w:rPr>
        <w:t xml:space="preserve">  </w:t>
      </w:r>
      <w:proofErr w:type="spellStart"/>
      <w:r w:rsidRPr="00424C73">
        <w:rPr>
          <w:lang w:val="en-US"/>
        </w:rPr>
        <w:t>Game.PlayerShip.CheckForPowerUps</w:t>
      </w:r>
      <w:proofErr w:type="spellEnd"/>
      <w:proofErr w:type="gramEnd"/>
      <w:r w:rsidRPr="00424C73">
        <w:rPr>
          <w:lang w:val="en-US"/>
        </w:rPr>
        <w:t xml:space="preserve"> </w:t>
      </w:r>
      <w:proofErr w:type="spellStart"/>
      <w:r w:rsidRPr="00424C73">
        <w:rPr>
          <w:lang w:val="en-US"/>
        </w:rPr>
        <w:t>encontré</w:t>
      </w:r>
      <w:proofErr w:type="spellEnd"/>
      <w:r w:rsidRPr="00424C73">
        <w:rPr>
          <w:lang w:val="en-US"/>
        </w:rPr>
        <w:t xml:space="preserve"> </w:t>
      </w:r>
      <w:proofErr w:type="spellStart"/>
      <w:r w:rsidRPr="00424C73">
        <w:rPr>
          <w:lang w:val="en-US"/>
        </w:rPr>
        <w:t>esto</w:t>
      </w:r>
      <w:proofErr w:type="spellEnd"/>
      <w:r w:rsidRPr="00424C73">
        <w:rPr>
          <w:lang w:val="en-US"/>
        </w:rPr>
        <w:t>:</w:t>
      </w:r>
      <w:r>
        <w:rPr>
          <w:noProof/>
          <w:lang w:eastAsia="es-AR"/>
        </w:rPr>
        <w:drawing>
          <wp:inline distT="0" distB="0" distL="0" distR="0">
            <wp:extent cx="5610225" cy="4543425"/>
            <wp:effectExtent l="0" t="0" r="9525" b="9525"/>
            <wp:docPr id="2" name="Picture 2" descr="C:\Users\User\Desktop\CheckForPower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heckForPowerUp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73" w:rsidRPr="00424C73" w:rsidRDefault="00424C73">
      <w:r>
        <w:t xml:space="preserve">A primera vista el problema parece estar en que se crea una colección de objetos </w:t>
      </w:r>
      <w:proofErr w:type="spellStart"/>
      <w:r>
        <w:t>colisionables</w:t>
      </w:r>
      <w:proofErr w:type="spellEnd"/>
      <w:r>
        <w:t xml:space="preserve"> en cada</w:t>
      </w:r>
      <w:r w:rsidR="00B64F51">
        <w:t xml:space="preserve"> </w:t>
      </w:r>
      <w:proofErr w:type="spellStart"/>
      <w:r w:rsidR="00B64F51">
        <w:t>frame</w:t>
      </w:r>
      <w:proofErr w:type="spellEnd"/>
      <w:r w:rsidR="00B64F51">
        <w:t>.</w:t>
      </w:r>
      <w:r w:rsidR="00B64F51">
        <w:br/>
      </w:r>
      <w:r w:rsidR="00B64F51">
        <w:br/>
        <w:t>Estimo que con un uso de “</w:t>
      </w:r>
      <w:proofErr w:type="spellStart"/>
      <w:r w:rsidR="00B64F51">
        <w:t>memoization</w:t>
      </w:r>
      <w:proofErr w:type="spellEnd"/>
      <w:r w:rsidR="00B64F51">
        <w:t xml:space="preserve">” debería mitigarse el uso de </w:t>
      </w:r>
      <w:proofErr w:type="spellStart"/>
      <w:r w:rsidR="00B64F51">
        <w:t>cpu</w:t>
      </w:r>
      <w:proofErr w:type="spellEnd"/>
      <w:r w:rsidR="00B64F51">
        <w:t xml:space="preserve"> fuertemente, es decir tener una colección de objetos </w:t>
      </w:r>
      <w:proofErr w:type="spellStart"/>
      <w:r w:rsidR="00B64F51">
        <w:t>colisionables</w:t>
      </w:r>
      <w:proofErr w:type="spellEnd"/>
      <w:r w:rsidR="00B64F51">
        <w:t xml:space="preserve"> por el jugador guardada en memoria a la cual cada objeto generado que sea </w:t>
      </w:r>
      <w:proofErr w:type="spellStart"/>
      <w:r w:rsidR="00B64F51">
        <w:t>colisionable</w:t>
      </w:r>
      <w:proofErr w:type="spellEnd"/>
      <w:r w:rsidR="00B64F51">
        <w:t xml:space="preserve"> se agregar al instanciarse.</w:t>
      </w:r>
      <w:bookmarkStart w:id="0" w:name="_GoBack"/>
      <w:bookmarkEnd w:id="0"/>
    </w:p>
    <w:sectPr w:rsidR="00424C73" w:rsidRPr="00424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80C"/>
    <w:rsid w:val="00074C77"/>
    <w:rsid w:val="0024780C"/>
    <w:rsid w:val="00424C73"/>
    <w:rsid w:val="0043339C"/>
    <w:rsid w:val="00475463"/>
    <w:rsid w:val="0092120A"/>
    <w:rsid w:val="00B430A9"/>
    <w:rsid w:val="00B43293"/>
    <w:rsid w:val="00B64F51"/>
    <w:rsid w:val="00B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">
    <w:name w:val="by"/>
    <w:basedOn w:val="DefaultParagraphFont"/>
    <w:rsid w:val="0024780C"/>
  </w:style>
  <w:style w:type="character" w:styleId="Strong">
    <w:name w:val="Strong"/>
    <w:basedOn w:val="DefaultParagraphFont"/>
    <w:uiPriority w:val="22"/>
    <w:qFormat/>
    <w:rsid w:val="002478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">
    <w:name w:val="by"/>
    <w:basedOn w:val="DefaultParagraphFont"/>
    <w:rsid w:val="0024780C"/>
  </w:style>
  <w:style w:type="character" w:styleId="Strong">
    <w:name w:val="Strong"/>
    <w:basedOn w:val="DefaultParagraphFont"/>
    <w:uiPriority w:val="22"/>
    <w:qFormat/>
    <w:rsid w:val="0024780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0183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697125865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5461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5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2683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2207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7417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342658952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5946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6496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8966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723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39277328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949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94386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4099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7918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1907914987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21170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6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1988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65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270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622997411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1046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577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  <w:div w:id="1450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482">
              <w:marLeft w:val="0"/>
              <w:marRight w:val="0"/>
              <w:marTop w:val="0"/>
              <w:marBottom w:val="45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  <w:div w:id="2106460061">
              <w:marLeft w:val="0"/>
              <w:marRight w:val="0"/>
              <w:marTop w:val="75"/>
              <w:marBottom w:val="75"/>
              <w:divBdr>
                <w:top w:val="single" w:sz="6" w:space="0" w:color="D1D1D1"/>
                <w:left w:val="single" w:sz="6" w:space="3" w:color="D1D1D1"/>
                <w:bottom w:val="single" w:sz="6" w:space="0" w:color="D1D1D1"/>
                <w:right w:val="single" w:sz="6" w:space="3" w:color="D1D1D1"/>
              </w:divBdr>
              <w:divsChild>
                <w:div w:id="72752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90767">
              <w:marLeft w:val="0"/>
              <w:marRight w:val="0"/>
              <w:marTop w:val="0"/>
              <w:marBottom w:val="0"/>
              <w:divBdr>
                <w:top w:val="single" w:sz="6" w:space="3" w:color="D1D1D1"/>
                <w:left w:val="single" w:sz="6" w:space="3" w:color="D1D1D1"/>
                <w:bottom w:val="single" w:sz="6" w:space="3" w:color="D1D1D1"/>
                <w:right w:val="single" w:sz="6" w:space="3" w:color="D1D1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basheer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2018-06-01T02:17:00Z</dcterms:created>
  <dcterms:modified xsi:type="dcterms:W3CDTF">2018-06-07T10:33:00Z</dcterms:modified>
</cp:coreProperties>
</file>